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180" w:rsidRPr="00935212" w:rsidRDefault="00E75180" w:rsidP="00E75180">
      <w:pPr>
        <w:jc w:val="center"/>
        <w:rPr>
          <w:rFonts w:ascii="Arial" w:hAnsi="Arial" w:cs="Arial"/>
          <w:b/>
          <w:sz w:val="32"/>
        </w:rPr>
      </w:pPr>
      <w:r w:rsidRPr="00935212">
        <w:rPr>
          <w:rFonts w:ascii="Arial" w:hAnsi="Arial" w:cs="Arial"/>
          <w:b/>
          <w:sz w:val="32"/>
        </w:rPr>
        <w:t>CONSENT FORM</w:t>
      </w:r>
    </w:p>
    <w:p w:rsidR="00E75180" w:rsidRDefault="00E75180" w:rsidP="00E75180">
      <w:pPr>
        <w:rPr>
          <w:rFonts w:ascii="Arial" w:hAnsi="Arial" w:cs="Arial"/>
        </w:rPr>
      </w:pPr>
      <w:r w:rsidRPr="00935212">
        <w:rPr>
          <w:rFonts w:ascii="Arial" w:hAnsi="Arial" w:cs="Arial"/>
          <w:b/>
        </w:rPr>
        <w:t>Title of Project</w:t>
      </w:r>
      <w:r w:rsidRPr="00935212">
        <w:rPr>
          <w:rFonts w:ascii="Arial" w:hAnsi="Arial" w:cs="Arial"/>
        </w:rPr>
        <w:t>:</w:t>
      </w:r>
      <w:r w:rsidR="00DF4839">
        <w:rPr>
          <w:rFonts w:ascii="Arial" w:hAnsi="Arial" w:cs="Arial"/>
        </w:rPr>
        <w:t xml:space="preserve"> Telling and Detecting Lies</w:t>
      </w:r>
      <w:r w:rsidR="0085609D">
        <w:rPr>
          <w:rFonts w:ascii="Arial" w:hAnsi="Arial" w:cs="Arial"/>
        </w:rPr>
        <w:t xml:space="preserve"> and Truths</w:t>
      </w:r>
    </w:p>
    <w:p w:rsidR="00E75180" w:rsidRPr="00935212" w:rsidRDefault="00E75180" w:rsidP="00E75180">
      <w:pPr>
        <w:rPr>
          <w:rFonts w:ascii="Arial" w:hAnsi="Arial" w:cs="Arial"/>
        </w:rPr>
      </w:pPr>
    </w:p>
    <w:p w:rsidR="00E75180" w:rsidRDefault="00E75180" w:rsidP="00E75180">
      <w:pPr>
        <w:rPr>
          <w:rFonts w:ascii="Arial" w:hAnsi="Arial" w:cs="Arial"/>
        </w:rPr>
      </w:pPr>
      <w:r w:rsidRPr="00935212">
        <w:rPr>
          <w:rFonts w:ascii="Arial" w:hAnsi="Arial" w:cs="Arial"/>
          <w:b/>
        </w:rPr>
        <w:t>Name of Researcher:</w:t>
      </w:r>
      <w:r w:rsidRPr="00935212">
        <w:rPr>
          <w:rFonts w:ascii="Arial" w:hAnsi="Arial" w:cs="Arial"/>
        </w:rPr>
        <w:t xml:space="preserve"> </w:t>
      </w:r>
      <w:r w:rsidR="00FB5053">
        <w:rPr>
          <w:rFonts w:ascii="Arial" w:hAnsi="Arial" w:cs="Arial"/>
        </w:rPr>
        <w:t xml:space="preserve">Sophie van </w:t>
      </w:r>
      <w:proofErr w:type="spellStart"/>
      <w:r w:rsidR="00FB5053">
        <w:rPr>
          <w:rFonts w:ascii="Arial" w:hAnsi="Arial" w:cs="Arial"/>
        </w:rPr>
        <w:t>der</w:t>
      </w:r>
      <w:proofErr w:type="spellEnd"/>
      <w:r w:rsidR="00FB5053">
        <w:rPr>
          <w:rFonts w:ascii="Arial" w:hAnsi="Arial" w:cs="Arial"/>
        </w:rPr>
        <w:t xml:space="preserve"> Zee</w:t>
      </w:r>
      <w:r w:rsidRPr="00935212">
        <w:rPr>
          <w:rFonts w:ascii="Arial" w:hAnsi="Arial" w:cs="Arial"/>
        </w:rPr>
        <w:t xml:space="preserve"> </w:t>
      </w:r>
    </w:p>
    <w:p w:rsidR="00E75180" w:rsidRDefault="00E75180" w:rsidP="00E75180">
      <w:pPr>
        <w:rPr>
          <w:rFonts w:ascii="Arial" w:hAnsi="Arial" w:cs="Arial"/>
        </w:rPr>
      </w:pPr>
    </w:p>
    <w:p w:rsidR="00E75180" w:rsidRDefault="00E75180" w:rsidP="00E75180">
      <w:pPr>
        <w:rPr>
          <w:rFonts w:ascii="Arial" w:hAnsi="Arial" w:cs="Arial"/>
        </w:rPr>
      </w:pPr>
      <w:r w:rsidRPr="00935212">
        <w:rPr>
          <w:rFonts w:ascii="Arial" w:hAnsi="Arial" w:cs="Arial"/>
          <w:b/>
        </w:rPr>
        <w:t>Principal Investigator</w:t>
      </w:r>
      <w:r w:rsidRPr="00935212">
        <w:rPr>
          <w:rFonts w:ascii="Arial" w:hAnsi="Arial" w:cs="Arial"/>
        </w:rPr>
        <w:t>: Dr Paul Taylor</w:t>
      </w:r>
    </w:p>
    <w:p w:rsidR="00E75180" w:rsidRPr="00935212" w:rsidRDefault="00E75180" w:rsidP="00E75180">
      <w:pPr>
        <w:rPr>
          <w:rFonts w:ascii="Arial" w:hAnsi="Arial" w:cs="Arial"/>
        </w:rPr>
      </w:pPr>
    </w:p>
    <w:p w:rsidR="00E75180" w:rsidRDefault="00E75180" w:rsidP="00E75180">
      <w:pPr>
        <w:rPr>
          <w:rFonts w:ascii="Arial" w:hAnsi="Arial" w:cs="Arial"/>
        </w:rPr>
      </w:pPr>
      <w:r>
        <w:rPr>
          <w:rFonts w:ascii="Arial" w:hAnsi="Arial" w:cs="Arial"/>
        </w:rPr>
        <w:t>You are being invited to take part in an experiment exploring</w:t>
      </w:r>
      <w:r w:rsidR="00DF4839">
        <w:rPr>
          <w:rFonts w:ascii="Arial" w:hAnsi="Arial" w:cs="Arial"/>
        </w:rPr>
        <w:t xml:space="preserve"> telling and detecting lies</w:t>
      </w:r>
      <w:r w:rsidR="0085609D">
        <w:rPr>
          <w:rFonts w:ascii="Arial" w:hAnsi="Arial" w:cs="Arial"/>
        </w:rPr>
        <w:t xml:space="preserve"> and truths</w:t>
      </w:r>
      <w:r w:rsidR="00DF4839">
        <w:rPr>
          <w:rFonts w:ascii="Arial" w:hAnsi="Arial" w:cs="Arial"/>
        </w:rPr>
        <w:t>.</w:t>
      </w:r>
      <w:r>
        <w:rPr>
          <w:rFonts w:ascii="Arial" w:hAnsi="Arial" w:cs="Arial"/>
        </w:rPr>
        <w:t xml:space="preserve"> The experiment</w:t>
      </w:r>
      <w:r w:rsidR="00DF4839">
        <w:rPr>
          <w:rFonts w:ascii="Arial" w:hAnsi="Arial" w:cs="Arial"/>
        </w:rPr>
        <w:t xml:space="preserve"> will last for approximately 30</w:t>
      </w:r>
      <w:r w:rsidR="008D0962">
        <w:rPr>
          <w:rFonts w:ascii="Arial" w:hAnsi="Arial" w:cs="Arial"/>
        </w:rPr>
        <w:t>-50</w:t>
      </w:r>
      <w:r>
        <w:rPr>
          <w:rFonts w:ascii="Arial" w:hAnsi="Arial" w:cs="Arial"/>
        </w:rPr>
        <w:t xml:space="preserve"> minutes. During this time you will be intervie</w:t>
      </w:r>
      <w:r w:rsidR="008D0962">
        <w:rPr>
          <w:rFonts w:ascii="Arial" w:hAnsi="Arial" w:cs="Arial"/>
        </w:rPr>
        <w:t>wing another participant who may or may not have</w:t>
      </w:r>
      <w:r>
        <w:rPr>
          <w:rFonts w:ascii="Arial" w:hAnsi="Arial" w:cs="Arial"/>
        </w:rPr>
        <w:t xml:space="preserve"> just taken part in</w:t>
      </w:r>
      <w:r w:rsidR="008D0962">
        <w:rPr>
          <w:rFonts w:ascii="Arial" w:hAnsi="Arial" w:cs="Arial"/>
        </w:rPr>
        <w:t xml:space="preserve"> a conversation and</w:t>
      </w:r>
      <w:r>
        <w:rPr>
          <w:rFonts w:ascii="Arial" w:hAnsi="Arial" w:cs="Arial"/>
        </w:rPr>
        <w:t xml:space="preserve"> two games. </w:t>
      </w:r>
      <w:r w:rsidR="008D0962">
        <w:rPr>
          <w:rFonts w:ascii="Arial" w:hAnsi="Arial" w:cs="Arial"/>
        </w:rPr>
        <w:t xml:space="preserve">The conversation may or may not have taken place. </w:t>
      </w:r>
      <w:r>
        <w:rPr>
          <w:rFonts w:ascii="Arial" w:hAnsi="Arial" w:cs="Arial"/>
        </w:rPr>
        <w:t>In one of the games there may have been an opportunity to cheat, and the other game may or may not have taken place. Your job is to ask the given questions and then fill in questionnaires relating to each set of questions, judging truthfulness and the interaction. You will be video-recorded and the video clips may be used for further educational or research purposes. Your body movements will also be recorded. You should not take part in this research if you feel uncomfortable being recorded in this way, and you may opt out of having the recordings used outside of the primary analysis in the future.</w:t>
      </w:r>
    </w:p>
    <w:p w:rsidR="00E75180" w:rsidRDefault="00E75180" w:rsidP="00E75180">
      <w:pPr>
        <w:rPr>
          <w:rFonts w:ascii="Arial" w:hAnsi="Arial" w:cs="Arial"/>
        </w:rPr>
      </w:pPr>
    </w:p>
    <w:tbl>
      <w:tblPr>
        <w:tblW w:w="0" w:type="auto"/>
        <w:tblLook w:val="01E0"/>
      </w:tblPr>
      <w:tblGrid>
        <w:gridCol w:w="6048"/>
        <w:gridCol w:w="1980"/>
      </w:tblGrid>
      <w:tr w:rsidR="00E75180" w:rsidRPr="00815370">
        <w:trPr>
          <w:trHeight w:val="463"/>
        </w:trPr>
        <w:tc>
          <w:tcPr>
            <w:tcW w:w="6048" w:type="dxa"/>
            <w:tcBorders>
              <w:top w:val="single" w:sz="4" w:space="0" w:color="auto"/>
              <w:left w:val="single" w:sz="4" w:space="0" w:color="auto"/>
              <w:bottom w:val="single" w:sz="4" w:space="0" w:color="auto"/>
              <w:right w:val="single" w:sz="4" w:space="0" w:color="auto"/>
            </w:tcBorders>
          </w:tcPr>
          <w:p w:rsidR="00E75180" w:rsidRPr="00815370" w:rsidRDefault="00E75180" w:rsidP="00E75180">
            <w:pPr>
              <w:rPr>
                <w:rFonts w:ascii="Arial" w:eastAsia="Calibri" w:hAnsi="Arial" w:cs="Arial"/>
              </w:rPr>
            </w:pPr>
          </w:p>
        </w:tc>
        <w:tc>
          <w:tcPr>
            <w:tcW w:w="1980" w:type="dxa"/>
            <w:tcBorders>
              <w:top w:val="single" w:sz="4" w:space="0" w:color="auto"/>
              <w:left w:val="single" w:sz="4" w:space="0" w:color="auto"/>
              <w:bottom w:val="single" w:sz="4" w:space="0" w:color="auto"/>
              <w:right w:val="single" w:sz="4" w:space="0" w:color="auto"/>
            </w:tcBorders>
            <w:vAlign w:val="center"/>
          </w:tcPr>
          <w:p w:rsidR="00E75180" w:rsidRPr="00815370" w:rsidRDefault="00E75180" w:rsidP="00E75180">
            <w:pPr>
              <w:jc w:val="center"/>
              <w:rPr>
                <w:rFonts w:ascii="Arial" w:eastAsia="Calibri" w:hAnsi="Arial" w:cs="Arial"/>
              </w:rPr>
            </w:pPr>
            <w:r w:rsidRPr="00815370">
              <w:rPr>
                <w:rFonts w:ascii="Arial" w:eastAsia="Calibri" w:hAnsi="Arial" w:cs="Arial"/>
              </w:rPr>
              <w:t>Please tick box</w:t>
            </w:r>
          </w:p>
        </w:tc>
      </w:tr>
      <w:tr w:rsidR="00E75180" w:rsidRPr="00815370">
        <w:trPr>
          <w:trHeight w:val="1176"/>
        </w:trPr>
        <w:tc>
          <w:tcPr>
            <w:tcW w:w="6048" w:type="dxa"/>
            <w:tcBorders>
              <w:top w:val="single" w:sz="4" w:space="0" w:color="auto"/>
              <w:left w:val="single" w:sz="4" w:space="0" w:color="auto"/>
              <w:bottom w:val="single" w:sz="4" w:space="0" w:color="auto"/>
              <w:right w:val="single" w:sz="4" w:space="0" w:color="auto"/>
            </w:tcBorders>
            <w:vAlign w:val="center"/>
          </w:tcPr>
          <w:p w:rsidR="00E75180" w:rsidRDefault="00E75180" w:rsidP="00E75180">
            <w:pPr>
              <w:rPr>
                <w:rFonts w:ascii="Arial" w:eastAsia="Calibri" w:hAnsi="Arial" w:cs="Arial"/>
              </w:rPr>
            </w:pPr>
          </w:p>
          <w:p w:rsidR="00E75180" w:rsidRPr="00815370" w:rsidRDefault="00E75180" w:rsidP="00E75180">
            <w:pPr>
              <w:rPr>
                <w:rFonts w:ascii="Arial" w:eastAsia="Calibri" w:hAnsi="Arial" w:cs="Arial"/>
              </w:rPr>
            </w:pPr>
            <w:r w:rsidRPr="00815370">
              <w:rPr>
                <w:rFonts w:ascii="Arial" w:eastAsia="Calibri" w:hAnsi="Arial" w:cs="Arial"/>
              </w:rPr>
              <w:t>1. I have read and understood the instructions for this study</w:t>
            </w:r>
            <w:r>
              <w:rPr>
                <w:rFonts w:ascii="Arial" w:eastAsia="Calibri" w:hAnsi="Arial" w:cs="Arial"/>
              </w:rPr>
              <w:t>, acknowledge that I will be video-recorded,</w:t>
            </w:r>
            <w:r w:rsidRPr="00815370">
              <w:rPr>
                <w:rFonts w:ascii="Arial" w:eastAsia="Calibri" w:hAnsi="Arial" w:cs="Arial"/>
              </w:rPr>
              <w:t xml:space="preserve"> and I have had the chance to ask questions.</w:t>
            </w:r>
          </w:p>
        </w:tc>
        <w:tc>
          <w:tcPr>
            <w:tcW w:w="1980" w:type="dxa"/>
            <w:tcBorders>
              <w:top w:val="single" w:sz="4" w:space="0" w:color="auto"/>
              <w:left w:val="single" w:sz="4" w:space="0" w:color="auto"/>
              <w:bottom w:val="single" w:sz="4" w:space="0" w:color="auto"/>
              <w:right w:val="single" w:sz="4" w:space="0" w:color="auto"/>
            </w:tcBorders>
            <w:vAlign w:val="center"/>
          </w:tcPr>
          <w:p w:rsidR="00E75180" w:rsidRPr="00815370" w:rsidRDefault="00E75180" w:rsidP="00E75180">
            <w:pPr>
              <w:jc w:val="center"/>
              <w:rPr>
                <w:rFonts w:ascii="Arial" w:eastAsia="Calibri" w:hAnsi="Arial" w:cs="Arial"/>
                <w:sz w:val="56"/>
                <w:szCs w:val="56"/>
              </w:rPr>
            </w:pPr>
            <w:r w:rsidRPr="00815370">
              <w:rPr>
                <w:rFonts w:ascii="Arial" w:eastAsia="Calibri" w:hAnsi="Arial" w:cs="Arial"/>
                <w:sz w:val="56"/>
                <w:szCs w:val="56"/>
              </w:rPr>
              <w:sym w:font="Wingdings" w:char="F06F"/>
            </w:r>
          </w:p>
        </w:tc>
      </w:tr>
      <w:tr w:rsidR="00E75180" w:rsidRPr="00815370">
        <w:trPr>
          <w:trHeight w:val="1263"/>
        </w:trPr>
        <w:tc>
          <w:tcPr>
            <w:tcW w:w="6048" w:type="dxa"/>
            <w:tcBorders>
              <w:top w:val="single" w:sz="4" w:space="0" w:color="auto"/>
              <w:left w:val="single" w:sz="4" w:space="0" w:color="auto"/>
              <w:bottom w:val="single" w:sz="4" w:space="0" w:color="auto"/>
              <w:right w:val="single" w:sz="4" w:space="0" w:color="auto"/>
            </w:tcBorders>
            <w:vAlign w:val="center"/>
          </w:tcPr>
          <w:p w:rsidR="00E75180" w:rsidRDefault="00E75180" w:rsidP="00E75180">
            <w:pPr>
              <w:rPr>
                <w:rFonts w:ascii="Arial" w:eastAsia="Calibri" w:hAnsi="Arial" w:cs="Arial"/>
              </w:rPr>
            </w:pPr>
          </w:p>
          <w:p w:rsidR="00E75180" w:rsidRPr="00815370" w:rsidRDefault="00E75180" w:rsidP="00E75180">
            <w:pPr>
              <w:rPr>
                <w:rFonts w:ascii="Arial" w:eastAsia="Calibri" w:hAnsi="Arial" w:cs="Arial"/>
              </w:rPr>
            </w:pPr>
            <w:r w:rsidRPr="00815370">
              <w:rPr>
                <w:rFonts w:ascii="Arial" w:eastAsia="Calibri" w:hAnsi="Arial" w:cs="Arial"/>
              </w:rPr>
              <w:t>2. I understand that I can stop taking part in this study at any time and, if I choose to do so, I do not have to explain why I am stopping.</w:t>
            </w:r>
          </w:p>
        </w:tc>
        <w:tc>
          <w:tcPr>
            <w:tcW w:w="1980" w:type="dxa"/>
            <w:tcBorders>
              <w:top w:val="single" w:sz="4" w:space="0" w:color="auto"/>
              <w:left w:val="single" w:sz="4" w:space="0" w:color="auto"/>
              <w:bottom w:val="single" w:sz="4" w:space="0" w:color="auto"/>
              <w:right w:val="single" w:sz="4" w:space="0" w:color="auto"/>
            </w:tcBorders>
            <w:vAlign w:val="center"/>
          </w:tcPr>
          <w:p w:rsidR="00E75180" w:rsidRPr="00815370" w:rsidRDefault="00E75180" w:rsidP="00E75180">
            <w:pPr>
              <w:jc w:val="center"/>
              <w:rPr>
                <w:rFonts w:ascii="Arial" w:eastAsia="Calibri" w:hAnsi="Arial" w:cs="Arial"/>
                <w:sz w:val="56"/>
                <w:szCs w:val="56"/>
              </w:rPr>
            </w:pPr>
            <w:r w:rsidRPr="00815370">
              <w:rPr>
                <w:rFonts w:ascii="Arial" w:eastAsia="Calibri" w:hAnsi="Arial" w:cs="Arial"/>
                <w:sz w:val="56"/>
                <w:szCs w:val="56"/>
              </w:rPr>
              <w:sym w:font="Wingdings" w:char="F06F"/>
            </w:r>
          </w:p>
        </w:tc>
      </w:tr>
      <w:tr w:rsidR="00E75180" w:rsidRPr="00815370">
        <w:trPr>
          <w:trHeight w:val="1125"/>
        </w:trPr>
        <w:tc>
          <w:tcPr>
            <w:tcW w:w="6048" w:type="dxa"/>
            <w:tcBorders>
              <w:top w:val="single" w:sz="4" w:space="0" w:color="auto"/>
              <w:left w:val="single" w:sz="4" w:space="0" w:color="auto"/>
              <w:bottom w:val="single" w:sz="4" w:space="0" w:color="auto"/>
              <w:right w:val="single" w:sz="4" w:space="0" w:color="auto"/>
            </w:tcBorders>
            <w:vAlign w:val="center"/>
          </w:tcPr>
          <w:p w:rsidR="00E75180" w:rsidRDefault="00E75180" w:rsidP="00E75180">
            <w:pPr>
              <w:rPr>
                <w:rFonts w:ascii="Arial" w:eastAsia="Calibri" w:hAnsi="Arial" w:cs="Arial"/>
              </w:rPr>
            </w:pPr>
          </w:p>
          <w:p w:rsidR="00E75180" w:rsidRPr="00815370" w:rsidRDefault="00E75180" w:rsidP="00E75180">
            <w:pPr>
              <w:rPr>
                <w:rFonts w:ascii="Arial" w:eastAsia="Calibri" w:hAnsi="Arial" w:cs="Arial"/>
              </w:rPr>
            </w:pPr>
            <w:r w:rsidRPr="00815370">
              <w:rPr>
                <w:rFonts w:ascii="Arial" w:eastAsia="Calibri" w:hAnsi="Arial" w:cs="Arial"/>
              </w:rPr>
              <w:t xml:space="preserve">3. I </w:t>
            </w:r>
            <w:r>
              <w:rPr>
                <w:rFonts w:ascii="Arial" w:eastAsia="Calibri" w:hAnsi="Arial" w:cs="Arial"/>
              </w:rPr>
              <w:t xml:space="preserve">give permission for the data collected in this experiment to be used for the purposes of this research </w:t>
            </w:r>
          </w:p>
        </w:tc>
        <w:tc>
          <w:tcPr>
            <w:tcW w:w="1980" w:type="dxa"/>
            <w:tcBorders>
              <w:top w:val="single" w:sz="4" w:space="0" w:color="auto"/>
              <w:left w:val="single" w:sz="4" w:space="0" w:color="auto"/>
              <w:bottom w:val="single" w:sz="4" w:space="0" w:color="auto"/>
              <w:right w:val="single" w:sz="4" w:space="0" w:color="auto"/>
            </w:tcBorders>
            <w:vAlign w:val="center"/>
          </w:tcPr>
          <w:p w:rsidR="00E75180" w:rsidRPr="002C2705" w:rsidRDefault="00E75180" w:rsidP="00E75180">
            <w:pPr>
              <w:jc w:val="center"/>
              <w:rPr>
                <w:rFonts w:ascii="Arial" w:eastAsia="Calibri" w:hAnsi="Arial" w:cs="Arial"/>
                <w:sz w:val="56"/>
                <w:szCs w:val="56"/>
              </w:rPr>
            </w:pPr>
            <w:r w:rsidRPr="00815370">
              <w:rPr>
                <w:rFonts w:ascii="Arial" w:eastAsia="Calibri" w:hAnsi="Arial" w:cs="Arial"/>
                <w:sz w:val="56"/>
                <w:szCs w:val="56"/>
              </w:rPr>
              <w:sym w:font="Wingdings" w:char="F06F"/>
            </w:r>
          </w:p>
        </w:tc>
      </w:tr>
      <w:tr w:rsidR="00E75180" w:rsidRPr="00815370">
        <w:trPr>
          <w:trHeight w:val="686"/>
        </w:trPr>
        <w:tc>
          <w:tcPr>
            <w:tcW w:w="6048" w:type="dxa"/>
            <w:tcBorders>
              <w:top w:val="single" w:sz="4" w:space="0" w:color="auto"/>
              <w:left w:val="single" w:sz="4" w:space="0" w:color="auto"/>
              <w:bottom w:val="single" w:sz="4" w:space="0" w:color="auto"/>
              <w:right w:val="single" w:sz="4" w:space="0" w:color="auto"/>
            </w:tcBorders>
            <w:vAlign w:val="center"/>
          </w:tcPr>
          <w:p w:rsidR="00E75180" w:rsidRDefault="00E75180" w:rsidP="00E75180">
            <w:pPr>
              <w:rPr>
                <w:rFonts w:ascii="Arial" w:eastAsia="Calibri" w:hAnsi="Arial" w:cs="Arial"/>
              </w:rPr>
            </w:pPr>
          </w:p>
          <w:p w:rsidR="00E75180" w:rsidRPr="00815370" w:rsidRDefault="00E75180" w:rsidP="00E75180">
            <w:pPr>
              <w:rPr>
                <w:rFonts w:ascii="Arial" w:eastAsia="Calibri" w:hAnsi="Arial" w:cs="Arial"/>
              </w:rPr>
            </w:pPr>
            <w:r>
              <w:rPr>
                <w:rFonts w:ascii="Arial" w:eastAsia="Calibri" w:hAnsi="Arial" w:cs="Arial"/>
              </w:rPr>
              <w:t>4. I give permission of the data collected in this experiment to be used for further research and teaching purposes</w:t>
            </w:r>
          </w:p>
        </w:tc>
        <w:tc>
          <w:tcPr>
            <w:tcW w:w="1980" w:type="dxa"/>
            <w:tcBorders>
              <w:top w:val="single" w:sz="4" w:space="0" w:color="auto"/>
              <w:left w:val="single" w:sz="4" w:space="0" w:color="auto"/>
              <w:bottom w:val="single" w:sz="4" w:space="0" w:color="auto"/>
              <w:right w:val="single" w:sz="4" w:space="0" w:color="auto"/>
            </w:tcBorders>
            <w:vAlign w:val="center"/>
          </w:tcPr>
          <w:p w:rsidR="00E75180" w:rsidRPr="00815370" w:rsidRDefault="00E75180" w:rsidP="00E75180">
            <w:pPr>
              <w:jc w:val="center"/>
              <w:rPr>
                <w:rFonts w:ascii="Arial" w:eastAsia="Calibri" w:hAnsi="Arial" w:cs="Arial"/>
                <w:sz w:val="56"/>
                <w:szCs w:val="56"/>
              </w:rPr>
            </w:pPr>
            <w:r w:rsidRPr="00815370">
              <w:rPr>
                <w:rFonts w:ascii="Arial" w:eastAsia="Calibri" w:hAnsi="Arial" w:cs="Arial"/>
                <w:sz w:val="56"/>
                <w:szCs w:val="56"/>
              </w:rPr>
              <w:sym w:font="Wingdings" w:char="F06F"/>
            </w:r>
          </w:p>
        </w:tc>
      </w:tr>
    </w:tbl>
    <w:p w:rsidR="00E75180" w:rsidDel="001E3FD5" w:rsidRDefault="00E75180" w:rsidP="00E75180">
      <w:pPr>
        <w:rPr>
          <w:rFonts w:ascii="Arial" w:hAnsi="Arial" w:cs="Arial"/>
        </w:rPr>
      </w:pPr>
    </w:p>
    <w:p w:rsidR="00E75180" w:rsidRDefault="00E75180" w:rsidP="00E75180">
      <w:pPr>
        <w:rPr>
          <w:rFonts w:ascii="Arial" w:hAnsi="Arial" w:cs="Arial"/>
        </w:rPr>
      </w:pPr>
      <w:r>
        <w:rPr>
          <w:rFonts w:ascii="Arial" w:hAnsi="Arial" w:cs="Arial"/>
        </w:rPr>
        <w:t>P</w:t>
      </w:r>
      <w:r w:rsidRPr="00935212">
        <w:rPr>
          <w:rFonts w:ascii="Arial" w:hAnsi="Arial" w:cs="Arial"/>
        </w:rPr>
        <w:t>lease sign on the line below.  By doing so you are agreeing to take part in this study.</w:t>
      </w:r>
    </w:p>
    <w:p w:rsidR="00E75180" w:rsidRDefault="00E75180" w:rsidP="00E75180">
      <w:pPr>
        <w:rPr>
          <w:rFonts w:ascii="Arial" w:hAnsi="Arial" w:cs="Arial"/>
        </w:rPr>
      </w:pPr>
    </w:p>
    <w:p w:rsidR="00E75180" w:rsidRPr="00935212" w:rsidRDefault="00E75180" w:rsidP="00E75180">
      <w:pPr>
        <w:rPr>
          <w:rFonts w:ascii="Arial" w:hAnsi="Arial" w:cs="Arial"/>
        </w:rPr>
      </w:pPr>
      <w:r w:rsidRPr="00935212">
        <w:rPr>
          <w:rFonts w:ascii="Arial" w:hAnsi="Arial" w:cs="Arial"/>
        </w:rPr>
        <w:t xml:space="preserve">________________________   </w:t>
      </w:r>
      <w:r>
        <w:rPr>
          <w:rFonts w:ascii="Arial" w:hAnsi="Arial" w:cs="Arial"/>
        </w:rPr>
        <w:tab/>
      </w:r>
      <w:r w:rsidRPr="00935212">
        <w:rPr>
          <w:rFonts w:ascii="Arial" w:hAnsi="Arial" w:cs="Arial"/>
        </w:rPr>
        <w:t xml:space="preserve">_____________________     </w:t>
      </w:r>
    </w:p>
    <w:p w:rsidR="00E75180" w:rsidRDefault="00E75180" w:rsidP="00E75180">
      <w:pPr>
        <w:rPr>
          <w:rFonts w:ascii="Arial" w:hAnsi="Arial" w:cs="Arial"/>
        </w:rPr>
      </w:pPr>
      <w:r w:rsidRPr="00935212">
        <w:rPr>
          <w:rFonts w:ascii="Arial" w:hAnsi="Arial" w:cs="Arial"/>
        </w:rPr>
        <w:t>Signature</w:t>
      </w:r>
      <w:r>
        <w:rPr>
          <w:rFonts w:ascii="Arial" w:hAnsi="Arial" w:cs="Arial"/>
        </w:rPr>
        <w:tab/>
      </w:r>
      <w:r>
        <w:rPr>
          <w:rFonts w:ascii="Arial" w:hAnsi="Arial" w:cs="Arial"/>
        </w:rPr>
        <w:tab/>
      </w:r>
      <w:r>
        <w:rPr>
          <w:rFonts w:ascii="Arial" w:hAnsi="Arial" w:cs="Arial"/>
        </w:rPr>
        <w:tab/>
      </w:r>
      <w:r>
        <w:rPr>
          <w:rFonts w:ascii="Arial" w:hAnsi="Arial" w:cs="Arial"/>
        </w:rPr>
        <w:tab/>
      </w:r>
      <w:r w:rsidRPr="00935212">
        <w:rPr>
          <w:rFonts w:ascii="Arial" w:hAnsi="Arial" w:cs="Arial"/>
        </w:rPr>
        <w:t>Date</w:t>
      </w:r>
    </w:p>
    <w:p w:rsidR="00E75180" w:rsidRDefault="00E75180" w:rsidP="00E75180">
      <w:pPr>
        <w:rPr>
          <w:rFonts w:ascii="Arial" w:hAnsi="Arial" w:cs="Arial"/>
        </w:rPr>
      </w:pPr>
    </w:p>
    <w:p w:rsidR="00E75180" w:rsidRPr="00935212" w:rsidRDefault="00E75180" w:rsidP="00E75180">
      <w:pPr>
        <w:rPr>
          <w:rFonts w:ascii="Arial" w:hAnsi="Arial" w:cs="Arial"/>
        </w:rPr>
      </w:pPr>
    </w:p>
    <w:p w:rsidR="00E75180" w:rsidRPr="00935212" w:rsidRDefault="00E75180" w:rsidP="00E75180">
      <w:pPr>
        <w:rPr>
          <w:rFonts w:ascii="Arial" w:hAnsi="Arial" w:cs="Arial"/>
        </w:rPr>
      </w:pPr>
      <w:r w:rsidRPr="00935212">
        <w:rPr>
          <w:rFonts w:ascii="Arial" w:hAnsi="Arial" w:cs="Arial"/>
        </w:rPr>
        <w:t>__________</w:t>
      </w:r>
      <w:r>
        <w:rPr>
          <w:rFonts w:ascii="Arial" w:hAnsi="Arial" w:cs="Arial"/>
        </w:rPr>
        <w:t>_</w:t>
      </w:r>
      <w:r w:rsidRPr="00935212">
        <w:rPr>
          <w:rFonts w:ascii="Arial" w:hAnsi="Arial" w:cs="Arial"/>
        </w:rPr>
        <w:t xml:space="preserve">_____________   </w:t>
      </w:r>
      <w:r>
        <w:rPr>
          <w:rFonts w:ascii="Arial" w:hAnsi="Arial" w:cs="Arial"/>
        </w:rPr>
        <w:tab/>
      </w:r>
      <w:r w:rsidRPr="00935212">
        <w:rPr>
          <w:rFonts w:ascii="Arial" w:hAnsi="Arial" w:cs="Arial"/>
        </w:rPr>
        <w:t xml:space="preserve">_____________________     </w:t>
      </w:r>
    </w:p>
    <w:p w:rsidR="00E75180" w:rsidRPr="00E75180" w:rsidRDefault="00E75180">
      <w:pPr>
        <w:rPr>
          <w:rFonts w:ascii="Arial" w:hAnsi="Arial" w:cs="Arial"/>
        </w:rPr>
      </w:pPr>
      <w:r>
        <w:rPr>
          <w:rFonts w:ascii="Arial" w:hAnsi="Arial" w:cs="Arial"/>
        </w:rPr>
        <w:t xml:space="preserve">Researcher </w:t>
      </w:r>
      <w:r w:rsidRPr="00935212">
        <w:rPr>
          <w:rFonts w:ascii="Arial" w:hAnsi="Arial" w:cs="Arial"/>
        </w:rPr>
        <w:t>Signature</w:t>
      </w:r>
      <w:r>
        <w:rPr>
          <w:rFonts w:ascii="Arial" w:hAnsi="Arial" w:cs="Arial"/>
        </w:rPr>
        <w:tab/>
      </w:r>
      <w:r>
        <w:rPr>
          <w:rFonts w:ascii="Arial" w:hAnsi="Arial" w:cs="Arial"/>
        </w:rPr>
        <w:tab/>
      </w:r>
      <w:r w:rsidRPr="00935212">
        <w:rPr>
          <w:rFonts w:ascii="Arial" w:hAnsi="Arial" w:cs="Arial"/>
        </w:rPr>
        <w:t>Date</w:t>
      </w:r>
    </w:p>
    <w:sectPr w:rsidR="00E75180" w:rsidRPr="00E75180" w:rsidSect="00E75180">
      <w:headerReference w:type="default" r:id="rId4"/>
      <w:pgSz w:w="11899"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09D" w:rsidRPr="001A6515" w:rsidRDefault="0085609D">
    <w:pPr>
      <w:pStyle w:val="Header"/>
    </w:pPr>
    <w:ins w:id="0" w:author="Ruth Miles" w:date="2009-06-05T12:14:00Z">
      <w:r w:rsidRPr="001A6515">
        <w:t>Participant No.</w:t>
      </w:r>
    </w:ins>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revisionView w:markup="0" w:comments="0" w:insDel="0" w:formatting="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75180"/>
    <w:rsid w:val="001A6515"/>
    <w:rsid w:val="00322883"/>
    <w:rsid w:val="00635859"/>
    <w:rsid w:val="0085609D"/>
    <w:rsid w:val="008D0962"/>
    <w:rsid w:val="009D48DA"/>
    <w:rsid w:val="00DF4839"/>
    <w:rsid w:val="00E75180"/>
    <w:rsid w:val="00F912E9"/>
    <w:rsid w:val="00FB5053"/>
  </w:rsids>
  <m:mathPr>
    <m:mathFont m:val="Webdings"/>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180"/>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75180"/>
    <w:pPr>
      <w:tabs>
        <w:tab w:val="center" w:pos="4320"/>
        <w:tab w:val="right" w:pos="8640"/>
      </w:tabs>
    </w:pPr>
  </w:style>
  <w:style w:type="character" w:customStyle="1" w:styleId="HeaderChar">
    <w:name w:val="Header Char"/>
    <w:basedOn w:val="DefaultParagraphFont"/>
    <w:link w:val="Header"/>
    <w:uiPriority w:val="99"/>
    <w:semiHidden/>
    <w:rsid w:val="00E75180"/>
    <w:rPr>
      <w:rFonts w:ascii="Times" w:eastAsia="Times" w:hAnsi="Times" w:cs="Times New Roman"/>
      <w:szCs w:val="20"/>
    </w:rPr>
  </w:style>
  <w:style w:type="paragraph" w:styleId="Footer">
    <w:name w:val="footer"/>
    <w:basedOn w:val="Normal"/>
    <w:link w:val="FooterChar"/>
    <w:uiPriority w:val="99"/>
    <w:semiHidden/>
    <w:unhideWhenUsed/>
    <w:rsid w:val="001A6515"/>
    <w:pPr>
      <w:tabs>
        <w:tab w:val="center" w:pos="4320"/>
        <w:tab w:val="right" w:pos="8640"/>
      </w:tabs>
    </w:pPr>
  </w:style>
  <w:style w:type="character" w:customStyle="1" w:styleId="FooterChar">
    <w:name w:val="Footer Char"/>
    <w:basedOn w:val="DefaultParagraphFont"/>
    <w:link w:val="Footer"/>
    <w:uiPriority w:val="99"/>
    <w:semiHidden/>
    <w:rsid w:val="001A6515"/>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273</Words>
  <Characters>1560</Characters>
  <Application>Microsoft Macintosh Word</Application>
  <DocSecurity>0</DocSecurity>
  <Lines>13</Lines>
  <Paragraphs>3</Paragraphs>
  <ScaleCrop>false</ScaleCrop>
  <Company>Lancaster University</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Miles</dc:creator>
  <cp:keywords/>
  <cp:lastModifiedBy>Sophie Van Der Zee</cp:lastModifiedBy>
  <cp:revision>4</cp:revision>
  <dcterms:created xsi:type="dcterms:W3CDTF">2010-03-04T14:34:00Z</dcterms:created>
  <dcterms:modified xsi:type="dcterms:W3CDTF">2010-11-10T16:44:00Z</dcterms:modified>
</cp:coreProperties>
</file>